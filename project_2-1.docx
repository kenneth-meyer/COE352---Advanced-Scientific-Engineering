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10B81" w14:textId="77777777" w:rsidR="00924DCB" w:rsidRDefault="00702F9F" w:rsidP="00702F9F">
      <w:pPr>
        <w:jc w:val="center"/>
      </w:pPr>
      <w:r>
        <w:t>HW Assignment #7</w:t>
      </w:r>
    </w:p>
    <w:p w14:paraId="0113386C" w14:textId="77777777" w:rsidR="00702F9F" w:rsidRDefault="00702F9F" w:rsidP="00702F9F">
      <w:pPr>
        <w:jc w:val="center"/>
      </w:pPr>
    </w:p>
    <w:p w14:paraId="596831B8" w14:textId="77777777" w:rsidR="00702F9F" w:rsidRDefault="00702F9F" w:rsidP="00702F9F">
      <w:pPr>
        <w:jc w:val="center"/>
      </w:pPr>
    </w:p>
    <w:p w14:paraId="0D483950" w14:textId="77777777" w:rsidR="00702F9F" w:rsidRDefault="00702F9F" w:rsidP="00702F9F">
      <w:r>
        <w:t>Consider the heat transfer problem</w:t>
      </w:r>
    </w:p>
    <w:p w14:paraId="26CB6C5C" w14:textId="77777777" w:rsidR="00702F9F" w:rsidRPr="00702F9F" w:rsidRDefault="00965390" w:rsidP="00702F9F">
      <w:pPr>
        <w:jc w:val="center"/>
      </w:pPr>
      <m:oMathPara>
        <m:oMath>
          <m:sSub>
            <m:sSubPr>
              <m:ctrlPr>
                <w:ins w:id="0" w:author="Corey Trahan" w:date="2020-11-11T14:10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ins w:id="1" w:author="Corey Trahan" w:date="2020-11-11T14:10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ins w:id="2" w:author="Corey Trahan" w:date="2020-11-11T14:10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 xml:space="preserve">,        </m:t>
          </m:r>
          <m:d>
            <m:dPr>
              <m:ctrlPr>
                <w:ins w:id="3" w:author="Corey Trahan" w:date="2020-11-11T14:10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ctrlPr>
                <w:ins w:id="4" w:author="Corey Trahan" w:date="2020-11-11T14:10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x (0,1)</m:t>
          </m:r>
        </m:oMath>
      </m:oMathPara>
    </w:p>
    <w:p w14:paraId="6508C509" w14:textId="77777777" w:rsidR="00702F9F" w:rsidRDefault="00702F9F" w:rsidP="00702F9F">
      <w:r>
        <w:t>with initial and Dirichlet boundary conditions</w:t>
      </w:r>
    </w:p>
    <w:p w14:paraId="1C7BCC47" w14:textId="2E4CA743" w:rsidR="00702F9F" w:rsidRPr="00702F9F" w:rsidRDefault="00702F9F" w:rsidP="00702F9F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ins w:id="5" w:author="Corey Trahan" w:date="2020-11-11T14:10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(πx)</m:t>
          </m:r>
          <m:r>
            <w:rPr>
              <w:rFonts w:ascii="Cambria Math" w:hAnsi="Cambria Math"/>
            </w:rPr>
            <m:t>,</m:t>
          </m:r>
        </m:oMath>
      </m:oMathPara>
    </w:p>
    <w:p w14:paraId="545889BF" w14:textId="2684138D" w:rsidR="00702F9F" w:rsidRPr="00702F9F" w:rsidRDefault="00702F9F" w:rsidP="00702F9F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ins w:id="6" w:author="Corey Trahan" w:date="2020-11-11T14:10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ins w:id="7" w:author="Corey Trahan" w:date="2020-11-11T14:10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1,t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3A948F0" w14:textId="2A50D068" w:rsidR="00702F9F" w:rsidRDefault="00702F9F" w:rsidP="00702F9F">
      <w:r>
        <w:t xml:space="preserve">and function </w:t>
      </w:r>
      <m:oMath>
        <m:r>
          <w:rPr>
            <w:rFonts w:ascii="Cambria Math" w:hAnsi="Cambria Math"/>
          </w:rPr>
          <m:t>f</m:t>
        </m:r>
        <m:d>
          <m:dPr>
            <m:ctrlPr>
              <w:ins w:id="8" w:author="Corey Trahan" w:date="2020-11-11T14:10:00Z">
                <w:rPr>
                  <w:rFonts w:ascii="Cambria Math" w:hAnsi="Cambria Math"/>
                  <w:i/>
                </w:rPr>
              </w:ins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ins w:id="9" w:author="Corey Trahan" w:date="2020-11-11T14:10:00Z">
                <w:rPr>
                  <w:rFonts w:ascii="Cambria Math" w:hAnsi="Cambria Math"/>
                  <w:i/>
                </w:rPr>
              </w:ins>
            </m:ctrlPr>
          </m:dPr>
          <m:e>
            <m:sSup>
              <m:sSupPr>
                <m:ctrlPr>
                  <w:ins w:id="10" w:author="Corey Trahan" w:date="2020-11-11T14:10:00Z">
                    <w:rPr>
                      <w:rFonts w:ascii="Cambria Math" w:hAnsi="Cambria Math"/>
                      <w:i/>
                    </w:rPr>
                  </w:ins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sSup>
          <m:sSupPr>
            <m:ctrlPr>
              <w:ins w:id="11" w:author="Corey Trahan" w:date="2020-11-11T14:10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(πx)</m:t>
        </m:r>
      </m:oMath>
      <w:r>
        <w:t xml:space="preserve">  The analytic solution to this problem is </w:t>
      </w:r>
    </w:p>
    <w:p w14:paraId="7060163F" w14:textId="75B66F66" w:rsidR="00702F9F" w:rsidRPr="00DF2ACC" w:rsidRDefault="00702F9F" w:rsidP="00702F9F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ins w:id="12" w:author="Corey Trahan" w:date="2020-11-11T14:10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ins w:id="13" w:author="Corey Trahan" w:date="2020-11-11T14:10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func>
            <m:funcPr>
              <m:ctrlPr>
                <w:ins w:id="14" w:author="Corey Trahan" w:date="2020-11-11T14:10:00Z">
                  <w:rPr>
                    <w:rFonts w:ascii="Cambria Math" w:hAnsi="Cambria Math"/>
                    <w:i/>
                  </w:rPr>
                </w:ins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(πx)</m:t>
              </m:r>
            </m:e>
          </m:func>
        </m:oMath>
      </m:oMathPara>
    </w:p>
    <w:p w14:paraId="314260C7" w14:textId="77777777" w:rsidR="00DF2ACC" w:rsidRPr="00622C25" w:rsidRDefault="00DF2ACC" w:rsidP="00702F9F">
      <w:pPr>
        <w:jc w:val="center"/>
      </w:pPr>
    </w:p>
    <w:p w14:paraId="5A878FBA" w14:textId="71DB62C1" w:rsidR="006546AF" w:rsidRDefault="00622C25" w:rsidP="00622C25">
      <w:r>
        <w:t xml:space="preserve">Write a 1D </w:t>
      </w:r>
      <w:proofErr w:type="spellStart"/>
      <w:r>
        <w:t>Galerkin</w:t>
      </w:r>
      <w:proofErr w:type="spellEnd"/>
      <w:r>
        <w:t xml:space="preserve"> code to solve this problem.  Use </w:t>
      </w:r>
      <w:r w:rsidR="00965390">
        <w:t xml:space="preserve">N = </w:t>
      </w:r>
      <w:r w:rsidR="00AB5718">
        <w:t>11</w:t>
      </w:r>
      <w:r w:rsidR="0066087B">
        <w:t xml:space="preserve"> </w:t>
      </w:r>
      <w:proofErr w:type="gramStart"/>
      <w:r w:rsidR="0066087B">
        <w:t>nodes, but</w:t>
      </w:r>
      <w:proofErr w:type="gramEnd"/>
      <w:r w:rsidR="0066087B">
        <w:t xml:space="preserve"> make the number of nodes general.  Use the 1D</w:t>
      </w:r>
      <w:r>
        <w:t xml:space="preserve"> Lagrange basis functions. </w:t>
      </w:r>
      <w:r w:rsidR="00DF2ACC">
        <w:t>Keep your code general so that different f(</w:t>
      </w:r>
      <w:proofErr w:type="spellStart"/>
      <w:proofErr w:type="gramStart"/>
      <w:r w:rsidR="00DF2ACC">
        <w:t>x,t</w:t>
      </w:r>
      <w:proofErr w:type="spellEnd"/>
      <w:proofErr w:type="gramEnd"/>
      <w:r w:rsidR="00DF2ACC">
        <w:t>) and/or boundary conditions can be implemented.  Use 2</w:t>
      </w:r>
      <w:r w:rsidR="00DF2ACC" w:rsidRPr="00DF2ACC">
        <w:rPr>
          <w:vertAlign w:val="superscript"/>
        </w:rPr>
        <w:t>nd</w:t>
      </w:r>
      <w:r w:rsidR="00DF2ACC">
        <w:t xml:space="preserve"> order Gaussian quadrature to numerically integrated the f(</w:t>
      </w:r>
      <w:proofErr w:type="spellStart"/>
      <w:proofErr w:type="gramStart"/>
      <w:r w:rsidR="00DF2ACC">
        <w:t>x,t</w:t>
      </w:r>
      <w:proofErr w:type="spellEnd"/>
      <w:proofErr w:type="gramEnd"/>
      <w:r w:rsidR="00DF2ACC">
        <w:t>) (right hand side) weak integral.</w:t>
      </w:r>
      <w:r w:rsidR="0066087B">
        <w:t xml:space="preserve"> </w:t>
      </w:r>
    </w:p>
    <w:p w14:paraId="1DA1BFD1" w14:textId="77777777" w:rsidR="006546AF" w:rsidRDefault="006546AF" w:rsidP="00622C25"/>
    <w:p w14:paraId="61488852" w14:textId="77777777" w:rsidR="00622C25" w:rsidRPr="006546AF" w:rsidRDefault="006546AF" w:rsidP="006546AF">
      <w:pPr>
        <w:jc w:val="center"/>
        <w:rPr>
          <w:b/>
        </w:rPr>
      </w:pPr>
      <w:r w:rsidRPr="006546AF">
        <w:rPr>
          <w:b/>
        </w:rPr>
        <w:t>**</w:t>
      </w:r>
      <w:r w:rsidR="0066087B" w:rsidRPr="006546AF">
        <w:rPr>
          <w:b/>
        </w:rPr>
        <w:t>Build the elemental mass and stiffness matrices by mapping from the x-space to xi-space</w:t>
      </w:r>
      <w:r>
        <w:rPr>
          <w:b/>
        </w:rPr>
        <w:t>, integrating in parent space</w:t>
      </w:r>
      <w:r w:rsidR="0066087B" w:rsidRPr="006546AF">
        <w:rPr>
          <w:b/>
        </w:rPr>
        <w:t xml:space="preserve"> and </w:t>
      </w:r>
      <w:r>
        <w:rPr>
          <w:b/>
        </w:rPr>
        <w:t>assemble to global</w:t>
      </w:r>
      <w:r w:rsidRPr="006546AF">
        <w:rPr>
          <w:b/>
        </w:rPr>
        <w:t xml:space="preserve"> as done in class</w:t>
      </w:r>
      <w:r>
        <w:rPr>
          <w:b/>
        </w:rPr>
        <w:t xml:space="preserve"> </w:t>
      </w:r>
      <w:r w:rsidRPr="006546AF">
        <w:rPr>
          <w:b/>
        </w:rPr>
        <w:t>**</w:t>
      </w:r>
    </w:p>
    <w:p w14:paraId="36A291FF" w14:textId="77777777" w:rsidR="00622C25" w:rsidRDefault="00622C25" w:rsidP="00622C25"/>
    <w:p w14:paraId="15C7C62C" w14:textId="0A7BD7FE" w:rsidR="00622C25" w:rsidRDefault="00622C25" w:rsidP="00622C25">
      <w:pPr>
        <w:pStyle w:val="ListParagraph"/>
        <w:numPr>
          <w:ilvl w:val="0"/>
          <w:numId w:val="1"/>
        </w:numPr>
      </w:pPr>
      <w:r>
        <w:t xml:space="preserve">Solve first by using a forward Euler time derivative discretization with a time-step of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</m:t>
        </m:r>
        <m:f>
          <m:fPr>
            <m:ctrlPr>
              <w:ins w:id="15" w:author="Corey Trahan" w:date="2020-11-11T14:10:00Z">
                <w:rPr>
                  <w:rFonts w:ascii="Cambria Math" w:hAnsi="Cambria Math"/>
                  <w:i/>
                </w:rPr>
              </w:ins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551</m:t>
            </m:r>
          </m:den>
        </m:f>
      </m:oMath>
      <w:r>
        <w:t xml:space="preserve">.   Plot the results at the final time.  </w:t>
      </w:r>
      <w:r w:rsidR="0066087B">
        <w:t>Increase the time-step until you find the instability. What dt does this occur at?</w:t>
      </w:r>
      <w:r>
        <w:t xml:space="preserve">  </w:t>
      </w:r>
      <w:r w:rsidR="006546AF">
        <w:t>How does the solution change as N decreases?</w:t>
      </w:r>
    </w:p>
    <w:p w14:paraId="2C0A33FE" w14:textId="77777777" w:rsidR="00DF2ACC" w:rsidRDefault="00DF2ACC" w:rsidP="00DF2ACC">
      <w:pPr>
        <w:pStyle w:val="ListParagraph"/>
      </w:pPr>
    </w:p>
    <w:p w14:paraId="1E795EFB" w14:textId="77777777" w:rsidR="00622C25" w:rsidRPr="00702F9F" w:rsidRDefault="00622C25" w:rsidP="00622C25">
      <w:pPr>
        <w:pStyle w:val="ListParagraph"/>
        <w:numPr>
          <w:ilvl w:val="0"/>
          <w:numId w:val="1"/>
        </w:numPr>
      </w:pPr>
      <w:r>
        <w:t>Solve the same problem with the same time-steps using an implicit backward Euler.  What happens as the time-step is equal to or greater than the spatial step size?  Explain why.</w:t>
      </w:r>
    </w:p>
    <w:sectPr w:rsidR="00622C25" w:rsidRPr="00702F9F" w:rsidSect="00924D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01462"/>
    <w:multiLevelType w:val="hybridMultilevel"/>
    <w:tmpl w:val="16122C24"/>
    <w:lvl w:ilvl="0" w:tplc="8DDCA4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rey Trahan">
    <w15:presenceInfo w15:providerId="Windows Live" w15:userId="09e3d2595fe878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F9F"/>
    <w:rsid w:val="003C2135"/>
    <w:rsid w:val="00622C25"/>
    <w:rsid w:val="006546AF"/>
    <w:rsid w:val="0066087B"/>
    <w:rsid w:val="00702F9F"/>
    <w:rsid w:val="00924DCB"/>
    <w:rsid w:val="00965390"/>
    <w:rsid w:val="00AB5718"/>
    <w:rsid w:val="00DF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3AC1B"/>
  <w14:defaultImageDpi w14:val="300"/>
  <w15:docId w15:val="{65A910AC-627C-E54F-84D7-F4FFB25D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F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F9F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02F9F"/>
    <w:rPr>
      <w:color w:val="808080"/>
    </w:rPr>
  </w:style>
  <w:style w:type="paragraph" w:styleId="ListParagraph">
    <w:name w:val="List Paragraph"/>
    <w:basedOn w:val="Normal"/>
    <w:uiPriority w:val="34"/>
    <w:qFormat/>
    <w:rsid w:val="0062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202</Words>
  <Characters>1082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 Trahan</cp:lastModifiedBy>
  <cp:revision>4</cp:revision>
  <dcterms:created xsi:type="dcterms:W3CDTF">2019-11-29T21:11:00Z</dcterms:created>
  <dcterms:modified xsi:type="dcterms:W3CDTF">2020-11-11T21:27:00Z</dcterms:modified>
</cp:coreProperties>
</file>